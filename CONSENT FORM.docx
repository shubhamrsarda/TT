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CONSENT FORM</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information you provide in this Consent Form will be used for the below mentioned:</w:t>
      </w:r>
    </w:p>
    <w:p w:rsidR="00000000" w:rsidDel="00000000" w:rsidP="00000000" w:rsidRDefault="00000000" w:rsidRPr="00000000" w14:paraId="000000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14:paraId="0000000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Issuing an offer letter, for salary and payroll related matters, background verification etc. This information is shared with Accenture Solutions Pvt. Ltd (“Accenture”) and its Affiliates, where you are  proposed to be deputed.</w:t>
      </w:r>
    </w:p>
    <w:p w:rsidR="00000000" w:rsidDel="00000000" w:rsidP="00000000" w:rsidRDefault="00000000" w:rsidRPr="00000000" w14:paraId="0000000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shared with Accenture will be stored in their IQNavigator (“IQN”) tool (contract lifecycle management tool used for vendor management) for the purpose of processing fee, tracking project details, providing access for time sheet, storing emergency contact information, ID card/badge creation, providing transport facility (if eligible) health &amp; safety reasons. </w:t>
      </w:r>
    </w:p>
    <w:p w:rsidR="00000000" w:rsidDel="00000000" w:rsidP="00000000" w:rsidRDefault="00000000" w:rsidRPr="00000000" w14:paraId="0000000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CONSENT :</w:t>
      </w:r>
    </w:p>
    <w:p w:rsidR="00000000" w:rsidDel="00000000" w:rsidP="00000000" w:rsidRDefault="00000000" w:rsidRPr="00000000" w14:paraId="000000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I,Shubham Sarda, Son of Rajkumar Sarda resident of opposite of balaji temple, deopeth, washim , Maharashtra, pin 444505, hereby understand and confirm to the following:</w:t>
      </w:r>
    </w:p>
    <w:p w:rsidR="00000000" w:rsidDel="00000000" w:rsidP="00000000" w:rsidRDefault="00000000" w:rsidRPr="00000000" w14:paraId="0000000C">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Give consent for submitting my personal information (including sensitive personal data or information) to Accenture for the purposes mentioned herein above;</w:t>
      </w:r>
    </w:p>
    <w:p w:rsidR="00000000" w:rsidDel="00000000" w:rsidP="00000000" w:rsidRDefault="00000000" w:rsidRPr="00000000" w14:paraId="0000000D">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Understand that this is appropriate and necessary information being collected by </w:t>
      </w:r>
      <w:r w:rsidDel="00000000" w:rsidR="00000000" w:rsidRPr="00000000">
        <w:rPr>
          <w:rFonts w:ascii="Calibri" w:cs="Calibri" w:eastAsia="Calibri" w:hAnsi="Calibri"/>
          <w:color w:val="ff0000"/>
          <w:sz w:val="22"/>
          <w:szCs w:val="22"/>
          <w:rtl w:val="0"/>
        </w:rPr>
        <w:t xml:space="preserve">(name of the Vendor) </w:t>
      </w:r>
      <w:r w:rsidDel="00000000" w:rsidR="00000000" w:rsidRPr="00000000">
        <w:rPr>
          <w:rFonts w:ascii="Calibri" w:cs="Calibri" w:eastAsia="Calibri" w:hAnsi="Calibri"/>
          <w:sz w:val="22"/>
          <w:szCs w:val="22"/>
          <w:rtl w:val="0"/>
        </w:rPr>
        <w:t xml:space="preserve">and will be shared with Accenture, to serve lawful purposes, including processing of data internally or by any third party as necessary;</w:t>
      </w:r>
    </w:p>
    <w:p w:rsidR="00000000" w:rsidDel="00000000" w:rsidP="00000000" w:rsidRDefault="00000000" w:rsidRPr="00000000" w14:paraId="0000000E">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Understand that this information may, if required, be shared within the Accenture group of companies, its subsidiaries, clients and service providers for the purposes mentioned herein above;</w:t>
      </w:r>
    </w:p>
    <w:p w:rsidR="00000000" w:rsidDel="00000000" w:rsidP="00000000" w:rsidRDefault="00000000" w:rsidRPr="00000000" w14:paraId="0000000F">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Understand that such data once collected will only be used for the stated purpose/s as mentioned in the Agreement entered between </w:t>
      </w:r>
      <w:r w:rsidDel="00000000" w:rsidR="00000000" w:rsidRPr="00000000">
        <w:rPr>
          <w:rFonts w:ascii="Calibri" w:cs="Calibri" w:eastAsia="Calibri" w:hAnsi="Calibri"/>
          <w:color w:val="ff0000"/>
          <w:sz w:val="22"/>
          <w:szCs w:val="22"/>
          <w:rtl w:val="0"/>
        </w:rPr>
        <w:t xml:space="preserve">(name of the Vendor) </w:t>
      </w:r>
      <w:r w:rsidDel="00000000" w:rsidR="00000000" w:rsidRPr="00000000">
        <w:rPr>
          <w:rFonts w:ascii="Calibri" w:cs="Calibri" w:eastAsia="Calibri" w:hAnsi="Calibri"/>
          <w:sz w:val="22"/>
          <w:szCs w:val="22"/>
          <w:rtl w:val="0"/>
        </w:rPr>
        <w:t xml:space="preserve">and Accenture;</w:t>
      </w:r>
    </w:p>
    <w:p w:rsidR="00000000" w:rsidDel="00000000" w:rsidP="00000000" w:rsidRDefault="00000000" w:rsidRPr="00000000" w14:paraId="00000010">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Understand that </w:t>
      </w:r>
      <w:r w:rsidDel="00000000" w:rsidR="00000000" w:rsidRPr="00000000">
        <w:rPr>
          <w:rFonts w:ascii="Calibri" w:cs="Calibri" w:eastAsia="Calibri" w:hAnsi="Calibri"/>
          <w:color w:val="ff0000"/>
          <w:sz w:val="22"/>
          <w:szCs w:val="22"/>
          <w:rtl w:val="0"/>
        </w:rPr>
        <w:t xml:space="preserve">(name of the Vendor) </w:t>
      </w:r>
      <w:r w:rsidDel="00000000" w:rsidR="00000000" w:rsidRPr="00000000">
        <w:rPr>
          <w:rFonts w:ascii="Calibri" w:cs="Calibri" w:eastAsia="Calibri" w:hAnsi="Calibri"/>
          <w:sz w:val="22"/>
          <w:szCs w:val="22"/>
          <w:rtl w:val="0"/>
        </w:rPr>
        <w:t xml:space="preserve">and Accenture, shall use reasonable measures, taking account of evolving technology and risks, to keep the information so collected secure, and shall hold the information only for as long as necessary to achieve the purpose mentioned in the Agreement;</w:t>
      </w:r>
    </w:p>
    <w:p w:rsidR="00000000" w:rsidDel="00000000" w:rsidP="00000000" w:rsidRDefault="00000000" w:rsidRPr="00000000" w14:paraId="00000011">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Fully understand that the said information will be used in accordance with applicable data privacy laws</w:t>
      </w:r>
      <w:ins w:author="Legal Compliance" w:id="0" w:date="2022-04-21T17:22:00Z">
        <w:r w:rsidDel="00000000" w:rsidR="00000000" w:rsidRPr="00000000">
          <w:rPr>
            <w:rFonts w:ascii="Calibri" w:cs="Calibri" w:eastAsia="Calibri" w:hAnsi="Calibri"/>
            <w:sz w:val="22"/>
            <w:szCs w:val="22"/>
            <w:rtl w:val="0"/>
          </w:rPr>
          <w:t xml:space="preserve">, </w:t>
        </w:r>
      </w:ins>
      <w:hyperlink r:id="rId6">
        <w:r w:rsidDel="00000000" w:rsidR="00000000" w:rsidRPr="00000000">
          <w:rPr>
            <w:rFonts w:ascii="Calibri" w:cs="Calibri" w:eastAsia="Calibri" w:hAnsi="Calibri"/>
            <w:color w:val="ff0000"/>
            <w:sz w:val="22"/>
            <w:szCs w:val="22"/>
            <w:highlight w:val="white"/>
            <w:u w:val="single"/>
            <w:rtl w:val="0"/>
          </w:rPr>
          <w:t xml:space="preserve"> Accenture Data Privacy Policy 90</w:t>
        </w:r>
      </w:hyperlink>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accessible to Accenture enterprise ID holders (a copy of which will be made available to me upon request). </w:t>
      </w:r>
    </w:p>
    <w:p w:rsidR="00000000" w:rsidDel="00000000" w:rsidP="00000000" w:rsidRDefault="00000000" w:rsidRPr="00000000" w14:paraId="00000012">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Declare that the aforementioned consent has been provided by me freely without any kind of pressure or coercion;</w:t>
      </w:r>
    </w:p>
    <w:p w:rsidR="00000000" w:rsidDel="00000000" w:rsidP="00000000" w:rsidRDefault="00000000" w:rsidRPr="00000000" w14:paraId="000000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signing below, I agree in my own right to the processing of the information by </w:t>
      </w:r>
      <w:r w:rsidDel="00000000" w:rsidR="00000000" w:rsidRPr="00000000">
        <w:rPr>
          <w:rFonts w:ascii="Calibri" w:cs="Calibri" w:eastAsia="Calibri" w:hAnsi="Calibri"/>
          <w:color w:val="ff0000"/>
          <w:sz w:val="22"/>
          <w:szCs w:val="22"/>
          <w:rtl w:val="0"/>
        </w:rPr>
        <w:t xml:space="preserve">(name of the Vendor) </w:t>
      </w:r>
      <w:r w:rsidDel="00000000" w:rsidR="00000000" w:rsidRPr="00000000">
        <w:rPr>
          <w:rFonts w:ascii="Calibri" w:cs="Calibri" w:eastAsia="Calibri" w:hAnsi="Calibri"/>
          <w:sz w:val="22"/>
          <w:szCs w:val="22"/>
          <w:rtl w:val="0"/>
        </w:rPr>
        <w:t xml:space="preserve">and Accenture for aforementioned purposes, including any transfers of that information to other countries in which Accenture’s worldwide organization does business from time to time. </w:t>
      </w:r>
    </w:p>
    <w:p w:rsidR="00000000" w:rsidDel="00000000" w:rsidP="00000000" w:rsidRDefault="00000000" w:rsidRPr="00000000" w14:paraId="00000014">
      <w:pPr>
        <w:jc w:val="both"/>
        <w:rPr>
          <w:del w:author="Legal Compliance" w:id="1" w:date="2022-04-27T16:01:00Z"/>
          <w:rFonts w:ascii="Calibri" w:cs="Calibri" w:eastAsia="Calibri" w:hAnsi="Calibri"/>
          <w:sz w:val="22"/>
          <w:szCs w:val="22"/>
        </w:rPr>
      </w:pPr>
      <w:del w:author="Legal Compliance" w:id="1" w:date="2022-04-27T16:01:00Z">
        <w:r w:rsidDel="00000000" w:rsidR="00000000" w:rsidRPr="00000000">
          <w:rPr>
            <w:rtl w:val="0"/>
          </w:rPr>
        </w:r>
      </w:del>
    </w:p>
    <w:p w:rsidR="00000000" w:rsidDel="00000000" w:rsidP="00000000" w:rsidRDefault="00000000" w:rsidRPr="00000000" w14:paraId="00000015">
      <w:pPr>
        <w:jc w:val="both"/>
        <w:rPr>
          <w:del w:author="Legal Compliance" w:id="1" w:date="2022-04-27T16:01:00Z"/>
          <w:rFonts w:ascii="Calibri" w:cs="Calibri" w:eastAsia="Calibri" w:hAnsi="Calibri"/>
          <w:sz w:val="22"/>
          <w:szCs w:val="22"/>
        </w:rPr>
      </w:pPr>
      <w:del w:author="Legal Compliance" w:id="1" w:date="2022-04-27T16:01:00Z">
        <w:r w:rsidDel="00000000" w:rsidR="00000000" w:rsidRPr="00000000">
          <w:rPr>
            <w:rtl w:val="0"/>
          </w:rPr>
        </w:r>
      </w:del>
    </w:p>
    <w:p w:rsidR="00000000" w:rsidDel="00000000" w:rsidP="00000000" w:rsidRDefault="00000000" w:rsidRPr="00000000" w14:paraId="000000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SUPPORT THE REQUEST SUBMITTED BY UNDERSIGNED</w:t>
      </w:r>
    </w:p>
    <w:p w:rsidR="00000000" w:rsidDel="00000000" w:rsidP="00000000" w:rsidRDefault="00000000" w:rsidRPr="00000000" w14:paraId="0000001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 Name: </w:t>
        <w:tab/>
        <w:t xml:space="preserve">Shubham Sarda</w:t>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w:t>
        <w:tab/>
        <w:tab/>
        <w:t xml:space="preserve">______________________________________</w:t>
      </w:r>
    </w:p>
    <w:p w:rsidR="00000000" w:rsidDel="00000000" w:rsidP="00000000" w:rsidRDefault="00000000" w:rsidRPr="00000000" w14:paraId="0000001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tab/>
        <w:tab/>
        <w:t xml:space="preserve"> 16/10/2024</w:t>
        <w:tab/>
        <w:t xml:space="preserve">______________________________________</w:t>
      </w:r>
      <w:r w:rsidDel="00000000" w:rsidR="00000000" w:rsidRPr="00000000">
        <w:rPr>
          <w:rtl w:val="0"/>
        </w:rPr>
      </w:r>
    </w:p>
    <w:sectPr>
      <w:pgSz w:h="15840" w:w="12240" w:orient="portrait"/>
      <w:pgMar w:bottom="1440" w:top="81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G Times"/>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G Times" w:cs="CG Times" w:eastAsia="CG Times" w:hAnsi="CG 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accenture.com/protectingaccenture/54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